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5804ED" w:rsidR="00173F89" w:rsidRPr="006831A4" w:rsidRDefault="00F95485">
      <w:pPr>
        <w:rPr>
          <w:rFonts w:asciiTheme="majorHAnsi" w:hAnsiTheme="majorHAnsi" w:cstheme="majorHAnsi"/>
          <w:sz w:val="24"/>
          <w:szCs w:val="24"/>
          <w:rPrChange w:id="0" w:author="Author">
            <w:rPr/>
          </w:rPrChange>
        </w:rPr>
      </w:pPr>
      <w:r w:rsidRPr="006831A4">
        <w:rPr>
          <w:rFonts w:asciiTheme="majorHAnsi" w:hAnsiTheme="majorHAnsi" w:cstheme="majorHAnsi"/>
          <w:sz w:val="24"/>
          <w:szCs w:val="24"/>
          <w:rPrChange w:id="1" w:author="Author">
            <w:rPr/>
          </w:rPrChange>
        </w:rPr>
        <w:t xml:space="preserve">Dear </w:t>
      </w:r>
      <w:ins w:id="2" w:author="Author">
        <w:r w:rsidR="00ED04BD" w:rsidRPr="006831A4">
          <w:rPr>
            <w:rFonts w:asciiTheme="majorHAnsi" w:hAnsiTheme="majorHAnsi" w:cstheme="majorHAnsi"/>
            <w:sz w:val="24"/>
            <w:szCs w:val="24"/>
            <w:rPrChange w:id="3" w:author="Author">
              <w:rPr/>
            </w:rPrChange>
          </w:rPr>
          <w:t>Team Leader,</w:t>
        </w:r>
      </w:ins>
      <w:del w:id="4" w:author="Author">
        <w:r w:rsidRPr="006831A4" w:rsidDel="00ED04BD">
          <w:rPr>
            <w:rFonts w:asciiTheme="majorHAnsi" w:hAnsiTheme="majorHAnsi" w:cstheme="majorHAnsi"/>
            <w:sz w:val="24"/>
            <w:szCs w:val="24"/>
            <w:rPrChange w:id="5" w:author="Author">
              <w:rPr/>
            </w:rPrChange>
          </w:rPr>
          <w:delText>[insert name of recipient],</w:delText>
        </w:r>
      </w:del>
    </w:p>
    <w:p w14:paraId="00000002" w14:textId="77777777" w:rsidR="00173F89" w:rsidRPr="006831A4" w:rsidRDefault="00173F89">
      <w:pPr>
        <w:rPr>
          <w:rFonts w:asciiTheme="majorHAnsi" w:hAnsiTheme="majorHAnsi" w:cstheme="majorHAnsi"/>
          <w:sz w:val="24"/>
          <w:szCs w:val="24"/>
          <w:rPrChange w:id="6" w:author="Author">
            <w:rPr/>
          </w:rPrChange>
        </w:rPr>
      </w:pPr>
    </w:p>
    <w:p w14:paraId="4D1AFA53" w14:textId="52601799" w:rsidR="00ED04BD" w:rsidRPr="006831A4" w:rsidRDefault="00F95485">
      <w:pPr>
        <w:rPr>
          <w:rFonts w:asciiTheme="majorHAnsi" w:hAnsiTheme="majorHAnsi" w:cstheme="majorHAnsi"/>
          <w:sz w:val="24"/>
          <w:szCs w:val="24"/>
          <w:rPrChange w:id="7" w:author="Author">
            <w:rPr/>
          </w:rPrChange>
        </w:rPr>
      </w:pPr>
      <w:del w:id="8" w:author="Author">
        <w:r w:rsidRPr="006831A4" w:rsidDel="00DB7743">
          <w:rPr>
            <w:rFonts w:asciiTheme="majorHAnsi" w:hAnsiTheme="majorHAnsi" w:cstheme="majorHAnsi"/>
            <w:sz w:val="24"/>
            <w:szCs w:val="24"/>
            <w:rPrChange w:id="9" w:author="Author">
              <w:rPr/>
            </w:rPrChange>
          </w:rPr>
          <w:delText>[Introduce the task that you’ve completed in 1 - 2 sentences]</w:delText>
        </w:r>
      </w:del>
      <w:ins w:id="10" w:author="Author">
        <w:r w:rsidR="00ED04BD" w:rsidRPr="006831A4">
          <w:rPr>
            <w:rFonts w:asciiTheme="majorHAnsi" w:hAnsiTheme="majorHAnsi" w:cstheme="majorHAnsi"/>
            <w:sz w:val="24"/>
            <w:szCs w:val="24"/>
            <w:rPrChange w:id="11" w:author="Author">
              <w:rPr/>
            </w:rPrChange>
          </w:rPr>
          <w:t xml:space="preserve">I </w:t>
        </w:r>
        <w:del w:id="12" w:author="Author">
          <w:r w:rsidR="00ED04BD" w:rsidRPr="006831A4" w:rsidDel="00B76E86">
            <w:rPr>
              <w:rFonts w:asciiTheme="majorHAnsi" w:hAnsiTheme="majorHAnsi" w:cstheme="majorHAnsi"/>
              <w:sz w:val="24"/>
              <w:szCs w:val="24"/>
              <w:rPrChange w:id="13" w:author="Author">
                <w:rPr/>
              </w:rPrChange>
            </w:rPr>
            <w:delText>have completed</w:delText>
          </w:r>
        </w:del>
        <w:r w:rsidR="00B76E86">
          <w:rPr>
            <w:rFonts w:asciiTheme="majorHAnsi" w:hAnsiTheme="majorHAnsi" w:cstheme="majorHAnsi"/>
            <w:sz w:val="24"/>
            <w:szCs w:val="24"/>
          </w:rPr>
          <w:t>finished</w:t>
        </w:r>
        <w:r w:rsidR="00ED04BD" w:rsidRPr="006831A4">
          <w:rPr>
            <w:rFonts w:asciiTheme="majorHAnsi" w:hAnsiTheme="majorHAnsi" w:cstheme="majorHAnsi"/>
            <w:sz w:val="24"/>
            <w:szCs w:val="24"/>
            <w:rPrChange w:id="14" w:author="Author">
              <w:rPr/>
            </w:rPrChange>
          </w:rPr>
          <w:t xml:space="preserve"> performing Exploratory Data Analysis on the </w:t>
        </w:r>
        <w:r w:rsidR="00B76E86">
          <w:rPr>
            <w:rFonts w:asciiTheme="majorHAnsi" w:hAnsiTheme="majorHAnsi" w:cstheme="majorHAnsi"/>
            <w:sz w:val="24"/>
            <w:szCs w:val="24"/>
          </w:rPr>
          <w:t xml:space="preserve">sample </w:t>
        </w:r>
        <w:del w:id="15" w:author="Author">
          <w:r w:rsidR="00ED04BD" w:rsidRPr="006831A4" w:rsidDel="00B76E86">
            <w:rPr>
              <w:rFonts w:asciiTheme="majorHAnsi" w:hAnsiTheme="majorHAnsi" w:cstheme="majorHAnsi"/>
              <w:sz w:val="24"/>
              <w:szCs w:val="24"/>
              <w:rPrChange w:id="16" w:author="Author">
                <w:rPr/>
              </w:rPrChange>
            </w:rPr>
            <w:delText xml:space="preserve">given sample </w:delText>
          </w:r>
        </w:del>
        <w:r w:rsidR="00ED04BD" w:rsidRPr="006831A4">
          <w:rPr>
            <w:rFonts w:asciiTheme="majorHAnsi" w:hAnsiTheme="majorHAnsi" w:cstheme="majorHAnsi"/>
            <w:sz w:val="24"/>
            <w:szCs w:val="24"/>
            <w:rPrChange w:id="17" w:author="Author">
              <w:rPr/>
            </w:rPrChange>
          </w:rPr>
          <w:t>data</w:t>
        </w:r>
        <w:r w:rsidR="00B76E86">
          <w:rPr>
            <w:rFonts w:asciiTheme="majorHAnsi" w:hAnsiTheme="majorHAnsi" w:cstheme="majorHAnsi"/>
            <w:sz w:val="24"/>
            <w:szCs w:val="24"/>
          </w:rPr>
          <w:t xml:space="preserve"> given by Data Engineering team</w:t>
        </w:r>
        <w:r w:rsidR="00ED04BD" w:rsidRPr="006831A4">
          <w:rPr>
            <w:rFonts w:asciiTheme="majorHAnsi" w:hAnsiTheme="majorHAnsi" w:cstheme="majorHAnsi"/>
            <w:sz w:val="24"/>
            <w:szCs w:val="24"/>
            <w:rPrChange w:id="18" w:author="Author">
              <w:rPr/>
            </w:rPrChange>
          </w:rPr>
          <w:t xml:space="preserve">. </w:t>
        </w:r>
        <w:del w:id="19" w:author="Author">
          <w:r w:rsidR="00ED04BD" w:rsidRPr="006831A4" w:rsidDel="00B76E86">
            <w:rPr>
              <w:rFonts w:asciiTheme="majorHAnsi" w:hAnsiTheme="majorHAnsi" w:cstheme="majorHAnsi"/>
              <w:sz w:val="24"/>
              <w:szCs w:val="24"/>
              <w:rPrChange w:id="20" w:author="Author">
                <w:rPr/>
              </w:rPrChange>
            </w:rPr>
            <w:delText>I used Data Cleaning techniques, Statistical measures and visualizations to understand the data.</w:delText>
          </w:r>
          <w:r w:rsidR="00DB7743" w:rsidRPr="006831A4" w:rsidDel="00B76E86">
            <w:rPr>
              <w:rFonts w:asciiTheme="majorHAnsi" w:hAnsiTheme="majorHAnsi" w:cstheme="majorHAnsi"/>
              <w:sz w:val="24"/>
              <w:szCs w:val="24"/>
              <w:rPrChange w:id="21" w:author="Author">
                <w:rPr/>
              </w:rPrChange>
            </w:rPr>
            <w:delText xml:space="preserve"> </w:delText>
          </w:r>
        </w:del>
        <w:r w:rsidR="00DB7743" w:rsidRPr="006831A4">
          <w:rPr>
            <w:rFonts w:asciiTheme="majorHAnsi" w:hAnsiTheme="majorHAnsi" w:cstheme="majorHAnsi"/>
            <w:sz w:val="24"/>
            <w:szCs w:val="24"/>
            <w:rPrChange w:id="22" w:author="Author">
              <w:rPr/>
            </w:rPrChange>
          </w:rPr>
          <w:t xml:space="preserve">The </w:t>
        </w:r>
        <w:del w:id="23" w:author="Author">
          <w:r w:rsidR="00DB7743" w:rsidRPr="006831A4" w:rsidDel="00B76E86">
            <w:rPr>
              <w:rFonts w:asciiTheme="majorHAnsi" w:hAnsiTheme="majorHAnsi" w:cstheme="majorHAnsi"/>
              <w:sz w:val="24"/>
              <w:szCs w:val="24"/>
              <w:rPrChange w:id="24" w:author="Author">
                <w:rPr/>
              </w:rPrChange>
            </w:rPr>
            <w:delText xml:space="preserve">detailed </w:delText>
          </w:r>
        </w:del>
        <w:r w:rsidR="00DB7743" w:rsidRPr="006831A4">
          <w:rPr>
            <w:rFonts w:asciiTheme="majorHAnsi" w:hAnsiTheme="majorHAnsi" w:cstheme="majorHAnsi"/>
            <w:sz w:val="24"/>
            <w:szCs w:val="24"/>
            <w:rPrChange w:id="25" w:author="Author">
              <w:rPr/>
            </w:rPrChange>
          </w:rPr>
          <w:t xml:space="preserve">summary of the analysis is as </w:t>
        </w:r>
        <w:del w:id="26" w:author="Author">
          <w:r w:rsidR="00DB7743" w:rsidRPr="006831A4" w:rsidDel="00B76E86">
            <w:rPr>
              <w:rFonts w:asciiTheme="majorHAnsi" w:hAnsiTheme="majorHAnsi" w:cstheme="majorHAnsi"/>
              <w:sz w:val="24"/>
              <w:szCs w:val="24"/>
              <w:rPrChange w:id="27" w:author="Author">
                <w:rPr/>
              </w:rPrChange>
            </w:rPr>
            <w:delText xml:space="preserve">provided </w:delText>
          </w:r>
        </w:del>
        <w:r w:rsidR="00DB7743" w:rsidRPr="006831A4">
          <w:rPr>
            <w:rFonts w:asciiTheme="majorHAnsi" w:hAnsiTheme="majorHAnsi" w:cstheme="majorHAnsi"/>
            <w:sz w:val="24"/>
            <w:szCs w:val="24"/>
            <w:rPrChange w:id="28" w:author="Author">
              <w:rPr/>
            </w:rPrChange>
          </w:rPr>
          <w:t>below:</w:t>
        </w:r>
      </w:ins>
    </w:p>
    <w:p w14:paraId="00000004" w14:textId="77777777" w:rsidR="00173F89" w:rsidRPr="006831A4" w:rsidRDefault="00173F89">
      <w:pPr>
        <w:rPr>
          <w:rFonts w:asciiTheme="majorHAnsi" w:hAnsiTheme="majorHAnsi" w:cstheme="majorHAnsi"/>
          <w:sz w:val="24"/>
          <w:szCs w:val="24"/>
          <w:rPrChange w:id="29" w:author="Author">
            <w:rPr/>
          </w:rPrChange>
        </w:rPr>
      </w:pPr>
    </w:p>
    <w:p w14:paraId="4668A93D" w14:textId="19B0C33B" w:rsidR="00ED04BD" w:rsidRPr="006831A4" w:rsidRDefault="00F95485">
      <w:pPr>
        <w:rPr>
          <w:ins w:id="30" w:author="Author"/>
          <w:rFonts w:asciiTheme="majorHAnsi" w:hAnsiTheme="majorHAnsi" w:cstheme="majorHAnsi"/>
          <w:b/>
          <w:bCs/>
          <w:sz w:val="24"/>
          <w:szCs w:val="24"/>
          <w:rPrChange w:id="31" w:author="Author">
            <w:rPr>
              <w:ins w:id="32" w:author="Author"/>
            </w:rPr>
          </w:rPrChange>
        </w:rPr>
      </w:pPr>
      <w:del w:id="33" w:author="Author">
        <w:r w:rsidRPr="006831A4" w:rsidDel="00DB7743">
          <w:rPr>
            <w:rFonts w:asciiTheme="majorHAnsi" w:hAnsiTheme="majorHAnsi" w:cstheme="majorHAnsi"/>
            <w:b/>
            <w:bCs/>
            <w:sz w:val="24"/>
            <w:szCs w:val="24"/>
            <w:rPrChange w:id="34" w:author="Author">
              <w:rPr/>
            </w:rPrChange>
          </w:rPr>
          <w:delText>[Summarize findings from your analysis in 3 - 5 bullet points]</w:delText>
        </w:r>
      </w:del>
      <w:ins w:id="35" w:author="Author">
        <w:r w:rsidR="00ED04BD" w:rsidRPr="006831A4">
          <w:rPr>
            <w:rFonts w:asciiTheme="majorHAnsi" w:hAnsiTheme="majorHAnsi" w:cstheme="majorHAnsi"/>
            <w:b/>
            <w:bCs/>
            <w:sz w:val="24"/>
            <w:szCs w:val="24"/>
            <w:rPrChange w:id="36" w:author="Author">
              <w:rPr/>
            </w:rPrChange>
          </w:rPr>
          <w:t>EDA Summary:</w:t>
        </w:r>
      </w:ins>
    </w:p>
    <w:p w14:paraId="752B86CE" w14:textId="7BEBF1EF" w:rsidR="00ED04BD" w:rsidRPr="006831A4" w:rsidRDefault="00ED04BD" w:rsidP="006831A4">
      <w:pPr>
        <w:pStyle w:val="ListParagraph"/>
        <w:numPr>
          <w:ilvl w:val="0"/>
          <w:numId w:val="1"/>
        </w:numPr>
        <w:rPr>
          <w:ins w:id="37" w:author="Author"/>
          <w:rFonts w:asciiTheme="majorHAnsi" w:hAnsiTheme="majorHAnsi" w:cstheme="majorHAnsi"/>
          <w:sz w:val="24"/>
          <w:szCs w:val="24"/>
          <w:rPrChange w:id="38" w:author="Author">
            <w:rPr>
              <w:ins w:id="39" w:author="Author"/>
            </w:rPr>
          </w:rPrChange>
        </w:rPr>
      </w:pPr>
      <w:ins w:id="40" w:author="Author">
        <w:r w:rsidRPr="006831A4">
          <w:rPr>
            <w:rFonts w:asciiTheme="majorHAnsi" w:hAnsiTheme="majorHAnsi" w:cstheme="majorHAnsi"/>
            <w:sz w:val="24"/>
            <w:szCs w:val="24"/>
            <w:rPrChange w:id="41" w:author="Author">
              <w:rPr/>
            </w:rPrChange>
          </w:rPr>
          <w:t>A basic understanding of the data has been done through exploratory data analysis.</w:t>
        </w:r>
      </w:ins>
    </w:p>
    <w:p w14:paraId="4AB2F4A5" w14:textId="18F474D7" w:rsidR="00ED04BD" w:rsidRPr="006831A4" w:rsidRDefault="00ED04BD" w:rsidP="006831A4">
      <w:pPr>
        <w:pStyle w:val="ListParagraph"/>
        <w:numPr>
          <w:ilvl w:val="1"/>
          <w:numId w:val="1"/>
        </w:numPr>
        <w:rPr>
          <w:ins w:id="42" w:author="Author"/>
          <w:rFonts w:asciiTheme="majorHAnsi" w:hAnsiTheme="majorHAnsi" w:cstheme="majorHAnsi"/>
          <w:sz w:val="24"/>
          <w:szCs w:val="24"/>
          <w:rPrChange w:id="43" w:author="Author">
            <w:rPr>
              <w:ins w:id="44" w:author="Author"/>
            </w:rPr>
          </w:rPrChange>
        </w:rPr>
      </w:pPr>
      <w:ins w:id="45" w:author="Author">
        <w:r w:rsidRPr="006831A4">
          <w:rPr>
            <w:rFonts w:asciiTheme="majorHAnsi" w:hAnsiTheme="majorHAnsi" w:cstheme="majorHAnsi"/>
            <w:sz w:val="24"/>
            <w:szCs w:val="24"/>
            <w:rPrChange w:id="46" w:author="Author">
              <w:rPr/>
            </w:rPrChange>
          </w:rPr>
          <w:t xml:space="preserve">The customers visiting the store for purchases </w:t>
        </w:r>
        <w:r w:rsidR="00B76E86">
          <w:rPr>
            <w:rFonts w:asciiTheme="majorHAnsi" w:hAnsiTheme="majorHAnsi" w:cstheme="majorHAnsi"/>
            <w:sz w:val="24"/>
            <w:szCs w:val="24"/>
          </w:rPr>
          <w:t xml:space="preserve">are almost </w:t>
        </w:r>
        <w:del w:id="47" w:author="Author">
          <w:r w:rsidRPr="006831A4" w:rsidDel="00B76E86">
            <w:rPr>
              <w:rFonts w:asciiTheme="majorHAnsi" w:hAnsiTheme="majorHAnsi" w:cstheme="majorHAnsi"/>
              <w:sz w:val="24"/>
              <w:szCs w:val="24"/>
              <w:rPrChange w:id="48" w:author="Author">
                <w:rPr/>
              </w:rPrChange>
            </w:rPr>
            <w:delText xml:space="preserve">is </w:delText>
          </w:r>
        </w:del>
        <w:r w:rsidRPr="006831A4">
          <w:rPr>
            <w:rFonts w:asciiTheme="majorHAnsi" w:hAnsiTheme="majorHAnsi" w:cstheme="majorHAnsi"/>
            <w:sz w:val="24"/>
            <w:szCs w:val="24"/>
            <w:rPrChange w:id="49" w:author="Author">
              <w:rPr/>
            </w:rPrChange>
          </w:rPr>
          <w:t>equal across from different categories</w:t>
        </w:r>
        <w:r w:rsidR="00B76E86">
          <w:rPr>
            <w:rFonts w:asciiTheme="majorHAnsi" w:hAnsiTheme="majorHAnsi" w:cstheme="majorHAnsi"/>
            <w:sz w:val="24"/>
            <w:szCs w:val="24"/>
          </w:rPr>
          <w:t xml:space="preserve"> with non-members being highest</w:t>
        </w:r>
        <w:r w:rsidRPr="006831A4">
          <w:rPr>
            <w:rFonts w:asciiTheme="majorHAnsi" w:hAnsiTheme="majorHAnsi" w:cstheme="majorHAnsi"/>
            <w:sz w:val="24"/>
            <w:szCs w:val="24"/>
            <w:rPrChange w:id="50" w:author="Author">
              <w:rPr/>
            </w:rPrChange>
          </w:rPr>
          <w:t>.</w:t>
        </w:r>
      </w:ins>
    </w:p>
    <w:p w14:paraId="1F7D6E44" w14:textId="29E6FAA9" w:rsidR="00ED04BD" w:rsidRDefault="00ED04BD">
      <w:pPr>
        <w:pStyle w:val="ListParagraph"/>
        <w:numPr>
          <w:ilvl w:val="1"/>
          <w:numId w:val="1"/>
        </w:numPr>
        <w:rPr>
          <w:ins w:id="51" w:author="Author"/>
          <w:rFonts w:asciiTheme="majorHAnsi" w:hAnsiTheme="majorHAnsi" w:cstheme="majorHAnsi"/>
          <w:sz w:val="24"/>
          <w:szCs w:val="24"/>
        </w:rPr>
      </w:pPr>
      <w:ins w:id="52" w:author="Author">
        <w:r w:rsidRPr="006831A4">
          <w:rPr>
            <w:rFonts w:asciiTheme="majorHAnsi" w:hAnsiTheme="majorHAnsi" w:cstheme="majorHAnsi"/>
            <w:sz w:val="24"/>
            <w:szCs w:val="24"/>
            <w:rPrChange w:id="53" w:author="Author">
              <w:rPr/>
            </w:rPrChange>
          </w:rPr>
          <w:t>There is a significantly high demand for fresh produce</w:t>
        </w:r>
        <w:r w:rsidR="00B76E86">
          <w:rPr>
            <w:rFonts w:asciiTheme="majorHAnsi" w:hAnsiTheme="majorHAnsi" w:cstheme="majorHAnsi"/>
            <w:sz w:val="24"/>
            <w:szCs w:val="24"/>
          </w:rPr>
          <w:t xml:space="preserve"> (fruit &amp; vegetables)</w:t>
        </w:r>
        <w:r w:rsidRPr="006831A4">
          <w:rPr>
            <w:rFonts w:asciiTheme="majorHAnsi" w:hAnsiTheme="majorHAnsi" w:cstheme="majorHAnsi"/>
            <w:sz w:val="24"/>
            <w:szCs w:val="24"/>
            <w:rPrChange w:id="54" w:author="Author">
              <w:rPr/>
            </w:rPrChange>
          </w:rPr>
          <w:t xml:space="preserve"> indicating to pay more attention for this category.</w:t>
        </w:r>
      </w:ins>
    </w:p>
    <w:p w14:paraId="0DFA43C0" w14:textId="30FC821D" w:rsidR="00B76E86" w:rsidRPr="006831A4" w:rsidRDefault="00B76E86">
      <w:pPr>
        <w:pStyle w:val="ListParagraph"/>
        <w:numPr>
          <w:ilvl w:val="1"/>
          <w:numId w:val="1"/>
        </w:numPr>
        <w:rPr>
          <w:ins w:id="55" w:author="Author"/>
          <w:rFonts w:asciiTheme="majorHAnsi" w:hAnsiTheme="majorHAnsi" w:cstheme="majorHAnsi"/>
          <w:sz w:val="24"/>
          <w:szCs w:val="24"/>
          <w:rPrChange w:id="56" w:author="Author">
            <w:rPr>
              <w:ins w:id="57" w:author="Author"/>
            </w:rPr>
          </w:rPrChange>
        </w:rPr>
        <w:pPrChange w:id="58" w:author="Author">
          <w:pPr>
            <w:pStyle w:val="ListParagraph"/>
            <w:numPr>
              <w:numId w:val="1"/>
            </w:numPr>
            <w:ind w:hanging="360"/>
          </w:pPr>
        </w:pPrChange>
      </w:pPr>
      <w:ins w:id="59" w:author="Author">
        <w:r>
          <w:rPr>
            <w:rFonts w:asciiTheme="majorHAnsi" w:hAnsiTheme="majorHAnsi" w:cstheme="majorHAnsi"/>
            <w:sz w:val="24"/>
            <w:szCs w:val="24"/>
          </w:rPr>
          <w:t>All payment methods are being used significantly with many customers also preferring cash payment.</w:t>
        </w:r>
      </w:ins>
    </w:p>
    <w:p w14:paraId="788B11E0" w14:textId="3C63D704" w:rsidR="00ED04BD" w:rsidRPr="006831A4" w:rsidDel="00B76E86" w:rsidRDefault="00ED04BD" w:rsidP="006831A4">
      <w:pPr>
        <w:pStyle w:val="ListParagraph"/>
        <w:numPr>
          <w:ilvl w:val="0"/>
          <w:numId w:val="1"/>
        </w:numPr>
        <w:rPr>
          <w:ins w:id="60" w:author="Author"/>
          <w:moveFrom w:id="61" w:author="Author"/>
          <w:rFonts w:asciiTheme="majorHAnsi" w:hAnsiTheme="majorHAnsi" w:cstheme="majorHAnsi"/>
          <w:sz w:val="24"/>
          <w:szCs w:val="24"/>
          <w:rPrChange w:id="62" w:author="Author">
            <w:rPr>
              <w:ins w:id="63" w:author="Author"/>
              <w:moveFrom w:id="64" w:author="Author"/>
            </w:rPr>
          </w:rPrChange>
        </w:rPr>
      </w:pPr>
      <w:moveFromRangeStart w:id="65" w:author="Author" w:name="move150865304"/>
      <w:moveFrom w:id="66" w:author="Author">
        <w:ins w:id="67" w:author="Author">
          <w:r w:rsidRPr="006831A4" w:rsidDel="00B76E86">
            <w:rPr>
              <w:rFonts w:asciiTheme="majorHAnsi" w:hAnsiTheme="majorHAnsi" w:cstheme="majorHAnsi"/>
              <w:sz w:val="24"/>
              <w:szCs w:val="24"/>
              <w:rPrChange w:id="68" w:author="Author">
                <w:rPr/>
              </w:rPrChange>
            </w:rPr>
            <w:t>However, for the given problem statement, the data sample is not sufficient to perform further analysis.</w:t>
          </w:r>
        </w:ins>
      </w:moveFrom>
    </w:p>
    <w:p w14:paraId="031D9246" w14:textId="7873562C" w:rsidR="00ED04BD" w:rsidRPr="006831A4" w:rsidDel="00B76E86" w:rsidRDefault="00ED04BD" w:rsidP="006831A4">
      <w:pPr>
        <w:pStyle w:val="ListParagraph"/>
        <w:numPr>
          <w:ilvl w:val="1"/>
          <w:numId w:val="1"/>
        </w:numPr>
        <w:rPr>
          <w:ins w:id="69" w:author="Author"/>
          <w:moveFrom w:id="70" w:author="Author"/>
          <w:rFonts w:asciiTheme="majorHAnsi" w:hAnsiTheme="majorHAnsi" w:cstheme="majorHAnsi"/>
          <w:sz w:val="24"/>
          <w:szCs w:val="24"/>
          <w:rPrChange w:id="71" w:author="Author">
            <w:rPr>
              <w:ins w:id="72" w:author="Author"/>
              <w:moveFrom w:id="73" w:author="Author"/>
            </w:rPr>
          </w:rPrChange>
        </w:rPr>
      </w:pPr>
      <w:moveFrom w:id="74" w:author="Author">
        <w:ins w:id="75" w:author="Author">
          <w:r w:rsidRPr="006831A4" w:rsidDel="00B76E86">
            <w:rPr>
              <w:rFonts w:asciiTheme="majorHAnsi" w:hAnsiTheme="majorHAnsi" w:cstheme="majorHAnsi"/>
              <w:sz w:val="24"/>
              <w:szCs w:val="24"/>
              <w:rPrChange w:id="76" w:author="Author">
                <w:rPr/>
              </w:rPrChange>
            </w:rPr>
            <w:t>We need additional features to dive deep into the data</w:t>
          </w:r>
        </w:ins>
      </w:moveFrom>
    </w:p>
    <w:p w14:paraId="6E2DC1D1" w14:textId="3B535242" w:rsidR="00ED04BD" w:rsidRPr="006831A4" w:rsidDel="00B76E86" w:rsidRDefault="00ED04BD">
      <w:pPr>
        <w:pStyle w:val="ListParagraph"/>
        <w:numPr>
          <w:ilvl w:val="1"/>
          <w:numId w:val="1"/>
        </w:numPr>
        <w:rPr>
          <w:moveFrom w:id="77" w:author="Author"/>
          <w:rFonts w:asciiTheme="majorHAnsi" w:hAnsiTheme="majorHAnsi" w:cstheme="majorHAnsi"/>
          <w:sz w:val="24"/>
          <w:szCs w:val="24"/>
          <w:rPrChange w:id="78" w:author="Author">
            <w:rPr>
              <w:moveFrom w:id="79" w:author="Author"/>
            </w:rPr>
          </w:rPrChange>
        </w:rPr>
        <w:pPrChange w:id="80" w:author="Author">
          <w:pPr/>
        </w:pPrChange>
      </w:pPr>
      <w:moveFrom w:id="81" w:author="Author">
        <w:ins w:id="82" w:author="Author">
          <w:r w:rsidRPr="006831A4" w:rsidDel="00B76E86">
            <w:rPr>
              <w:rFonts w:asciiTheme="majorHAnsi" w:hAnsiTheme="majorHAnsi" w:cstheme="majorHAnsi"/>
              <w:sz w:val="24"/>
              <w:szCs w:val="24"/>
              <w:rPrChange w:id="83" w:author="Author">
                <w:rPr/>
              </w:rPrChange>
            </w:rPr>
            <w:t xml:space="preserve">A larger sample size (with data from multiple stores and historical data) will be helpful in providing solid recommendations without skewing the results. </w:t>
          </w:r>
        </w:ins>
      </w:moveFrom>
    </w:p>
    <w:moveFromRangeEnd w:id="65"/>
    <w:p w14:paraId="00000006" w14:textId="77777777" w:rsidR="00173F89" w:rsidRPr="006831A4" w:rsidRDefault="00173F89">
      <w:pPr>
        <w:rPr>
          <w:rFonts w:asciiTheme="majorHAnsi" w:hAnsiTheme="majorHAnsi" w:cstheme="majorHAnsi"/>
          <w:sz w:val="24"/>
          <w:szCs w:val="24"/>
          <w:rPrChange w:id="84" w:author="Author">
            <w:rPr/>
          </w:rPrChange>
        </w:rPr>
      </w:pPr>
    </w:p>
    <w:p w14:paraId="00000007" w14:textId="375F9FFF" w:rsidR="00173F89" w:rsidRDefault="00F95485">
      <w:pPr>
        <w:rPr>
          <w:ins w:id="85" w:author="Author"/>
          <w:rFonts w:asciiTheme="majorHAnsi" w:hAnsiTheme="majorHAnsi" w:cstheme="majorHAnsi"/>
          <w:sz w:val="24"/>
          <w:szCs w:val="24"/>
        </w:rPr>
      </w:pPr>
      <w:del w:id="86" w:author="Author">
        <w:r w:rsidRPr="006831A4" w:rsidDel="00DB7743">
          <w:rPr>
            <w:rFonts w:asciiTheme="majorHAnsi" w:hAnsiTheme="majorHAnsi" w:cstheme="majorHAnsi"/>
            <w:b/>
            <w:bCs/>
            <w:sz w:val="24"/>
            <w:szCs w:val="24"/>
            <w:rPrChange w:id="87" w:author="Author">
              <w:rPr/>
            </w:rPrChange>
          </w:rPr>
          <w:delText>[Provide your recommendations in up to 3 bullet points]</w:delText>
        </w:r>
      </w:del>
      <w:ins w:id="88" w:author="Author">
        <w:r w:rsidR="00DB7743" w:rsidRPr="006831A4">
          <w:rPr>
            <w:rFonts w:asciiTheme="majorHAnsi" w:hAnsiTheme="majorHAnsi" w:cstheme="majorHAnsi"/>
            <w:b/>
            <w:bCs/>
            <w:sz w:val="24"/>
            <w:szCs w:val="24"/>
            <w:rPrChange w:id="89" w:author="Author">
              <w:rPr/>
            </w:rPrChange>
          </w:rPr>
          <w:t>Recommendations</w:t>
        </w:r>
        <w:r w:rsidR="00DB7743" w:rsidRPr="006831A4">
          <w:rPr>
            <w:rFonts w:asciiTheme="majorHAnsi" w:hAnsiTheme="majorHAnsi" w:cstheme="majorHAnsi"/>
            <w:sz w:val="24"/>
            <w:szCs w:val="24"/>
            <w:rPrChange w:id="90" w:author="Author">
              <w:rPr/>
            </w:rPrChange>
          </w:rPr>
          <w:t>:</w:t>
        </w:r>
      </w:ins>
    </w:p>
    <w:p w14:paraId="27A6E672" w14:textId="246E049C" w:rsidR="00B76E86" w:rsidRPr="00A871A6" w:rsidRDefault="00B76E86" w:rsidP="00B76E86">
      <w:pPr>
        <w:pStyle w:val="ListParagraph"/>
        <w:numPr>
          <w:ilvl w:val="0"/>
          <w:numId w:val="3"/>
        </w:numPr>
        <w:rPr>
          <w:moveTo w:id="91" w:author="Author"/>
          <w:rFonts w:asciiTheme="majorHAnsi" w:hAnsiTheme="majorHAnsi" w:cstheme="majorHAnsi"/>
          <w:sz w:val="24"/>
          <w:szCs w:val="24"/>
        </w:rPr>
      </w:pPr>
      <w:moveToRangeStart w:id="92" w:author="Author" w:name="move150865304"/>
      <w:moveTo w:id="93" w:author="Author">
        <w:del w:id="94" w:author="Author">
          <w:r w:rsidRPr="00A871A6" w:rsidDel="00B76E86">
            <w:rPr>
              <w:rFonts w:asciiTheme="majorHAnsi" w:hAnsiTheme="majorHAnsi" w:cstheme="majorHAnsi"/>
              <w:sz w:val="24"/>
              <w:szCs w:val="24"/>
            </w:rPr>
            <w:delText>However, for</w:delText>
          </w:r>
        </w:del>
      </w:moveTo>
      <w:ins w:id="95" w:author="Author">
        <w:r>
          <w:rPr>
            <w:rFonts w:asciiTheme="majorHAnsi" w:hAnsiTheme="majorHAnsi" w:cstheme="majorHAnsi"/>
            <w:sz w:val="24"/>
            <w:szCs w:val="24"/>
          </w:rPr>
          <w:t>For</w:t>
        </w:r>
      </w:ins>
      <w:moveTo w:id="96" w:author="Author">
        <w:r w:rsidRPr="00A871A6">
          <w:rPr>
            <w:rFonts w:asciiTheme="majorHAnsi" w:hAnsiTheme="majorHAnsi" w:cstheme="majorHAnsi"/>
            <w:sz w:val="24"/>
            <w:szCs w:val="24"/>
          </w:rPr>
          <w:t xml:space="preserve"> the given problem statement, the data sample is not sufficient to perform further analysis.</w:t>
        </w:r>
      </w:moveTo>
    </w:p>
    <w:p w14:paraId="48E36A99" w14:textId="77777777" w:rsidR="00B76E86" w:rsidRPr="00A871A6" w:rsidRDefault="00B76E86" w:rsidP="00B76E86">
      <w:pPr>
        <w:pStyle w:val="ListParagraph"/>
        <w:numPr>
          <w:ilvl w:val="1"/>
          <w:numId w:val="3"/>
        </w:numPr>
        <w:rPr>
          <w:moveTo w:id="97" w:author="Author"/>
          <w:rFonts w:asciiTheme="majorHAnsi" w:hAnsiTheme="majorHAnsi" w:cstheme="majorHAnsi"/>
          <w:sz w:val="24"/>
          <w:szCs w:val="24"/>
        </w:rPr>
      </w:pPr>
      <w:moveTo w:id="98" w:author="Author">
        <w:r w:rsidRPr="00A871A6">
          <w:rPr>
            <w:rFonts w:asciiTheme="majorHAnsi" w:hAnsiTheme="majorHAnsi" w:cstheme="majorHAnsi"/>
            <w:sz w:val="24"/>
            <w:szCs w:val="24"/>
          </w:rPr>
          <w:t>We need additional features to dive deep into the data</w:t>
        </w:r>
      </w:moveTo>
    </w:p>
    <w:p w14:paraId="577D387C" w14:textId="77777777" w:rsidR="00B76E86" w:rsidRPr="00A871A6" w:rsidDel="00B76E86" w:rsidRDefault="00B76E86" w:rsidP="00B76E86">
      <w:pPr>
        <w:pStyle w:val="ListParagraph"/>
        <w:numPr>
          <w:ilvl w:val="1"/>
          <w:numId w:val="3"/>
        </w:numPr>
        <w:rPr>
          <w:del w:id="99" w:author="Author"/>
          <w:moveTo w:id="100" w:author="Author"/>
          <w:rFonts w:asciiTheme="majorHAnsi" w:hAnsiTheme="majorHAnsi" w:cstheme="majorHAnsi"/>
          <w:sz w:val="24"/>
          <w:szCs w:val="24"/>
        </w:rPr>
      </w:pPr>
      <w:moveTo w:id="101" w:author="Author">
        <w:r w:rsidRPr="00A871A6">
          <w:rPr>
            <w:rFonts w:asciiTheme="majorHAnsi" w:hAnsiTheme="majorHAnsi" w:cstheme="majorHAnsi"/>
            <w:sz w:val="24"/>
            <w:szCs w:val="24"/>
          </w:rPr>
          <w:t xml:space="preserve">A larger sample size (with data from multiple stores and historical data) will be helpful in providing solid recommendations without skewing the results. </w:t>
        </w:r>
      </w:moveTo>
    </w:p>
    <w:moveToRangeEnd w:id="92"/>
    <w:p w14:paraId="0E9B041C" w14:textId="77777777" w:rsidR="00B76E86" w:rsidRPr="00B76E86" w:rsidRDefault="00B76E86" w:rsidP="00B76E86">
      <w:pPr>
        <w:pStyle w:val="ListParagraph"/>
        <w:numPr>
          <w:ilvl w:val="1"/>
          <w:numId w:val="3"/>
        </w:numPr>
        <w:rPr>
          <w:ins w:id="102" w:author="Author"/>
          <w:rFonts w:asciiTheme="majorHAnsi" w:hAnsiTheme="majorHAnsi" w:cstheme="majorHAnsi"/>
          <w:sz w:val="24"/>
          <w:szCs w:val="24"/>
          <w:rPrChange w:id="103" w:author="Author">
            <w:rPr>
              <w:ins w:id="104" w:author="Author"/>
            </w:rPr>
          </w:rPrChange>
        </w:rPr>
        <w:pPrChange w:id="105" w:author="Author">
          <w:pPr/>
        </w:pPrChange>
      </w:pPr>
    </w:p>
    <w:p w14:paraId="18619771" w14:textId="73BF319D" w:rsidR="00DB7743" w:rsidRPr="00B76E86" w:rsidRDefault="00DB7743" w:rsidP="00B76E86">
      <w:pPr>
        <w:pStyle w:val="ListParagraph"/>
        <w:numPr>
          <w:ilvl w:val="0"/>
          <w:numId w:val="3"/>
        </w:numPr>
        <w:rPr>
          <w:ins w:id="106" w:author="Author"/>
          <w:rFonts w:asciiTheme="majorHAnsi" w:hAnsiTheme="majorHAnsi" w:cstheme="majorHAnsi"/>
          <w:sz w:val="24"/>
          <w:szCs w:val="24"/>
          <w:rPrChange w:id="107" w:author="Author">
            <w:rPr>
              <w:ins w:id="108" w:author="Author"/>
            </w:rPr>
          </w:rPrChange>
        </w:rPr>
        <w:pPrChange w:id="109" w:author="Author">
          <w:pPr/>
        </w:pPrChange>
      </w:pPr>
      <w:ins w:id="110" w:author="Author">
        <w:del w:id="111" w:author="Author">
          <w:r w:rsidRPr="00B76E86" w:rsidDel="00B76E86">
            <w:rPr>
              <w:rFonts w:asciiTheme="majorHAnsi" w:hAnsiTheme="majorHAnsi" w:cstheme="majorHAnsi"/>
              <w:sz w:val="24"/>
              <w:szCs w:val="24"/>
              <w:rPrChange w:id="112" w:author="Author">
                <w:rPr/>
              </w:rPrChange>
            </w:rPr>
            <w:delText>The given problem statement is broad and it is important to narrow down the scope of the problem by formulating</w:delText>
          </w:r>
        </w:del>
        <w:r w:rsidR="00B76E86" w:rsidRPr="00B76E86">
          <w:rPr>
            <w:rFonts w:asciiTheme="majorHAnsi" w:hAnsiTheme="majorHAnsi" w:cstheme="majorHAnsi"/>
            <w:sz w:val="24"/>
            <w:szCs w:val="24"/>
            <w:rPrChange w:id="113" w:author="Author">
              <w:rPr/>
            </w:rPrChange>
          </w:rPr>
          <w:t>Formulating</w:t>
        </w:r>
        <w:r w:rsidRPr="00B76E86">
          <w:rPr>
            <w:rFonts w:asciiTheme="majorHAnsi" w:hAnsiTheme="majorHAnsi" w:cstheme="majorHAnsi"/>
            <w:sz w:val="24"/>
            <w:szCs w:val="24"/>
            <w:rPrChange w:id="114" w:author="Author">
              <w:rPr/>
            </w:rPrChange>
          </w:rPr>
          <w:t xml:space="preserve"> questions from the initial analysis:</w:t>
        </w:r>
      </w:ins>
    </w:p>
    <w:p w14:paraId="6DB5EBA0" w14:textId="38B7F02A" w:rsidR="00DB7743" w:rsidRPr="006831A4" w:rsidRDefault="00DB7743" w:rsidP="00B76E86">
      <w:pPr>
        <w:pStyle w:val="ListParagraph"/>
        <w:numPr>
          <w:ilvl w:val="1"/>
          <w:numId w:val="3"/>
        </w:numPr>
        <w:rPr>
          <w:ins w:id="115" w:author="Author"/>
          <w:rFonts w:asciiTheme="majorHAnsi" w:hAnsiTheme="majorHAnsi" w:cstheme="majorHAnsi"/>
          <w:sz w:val="24"/>
          <w:szCs w:val="24"/>
          <w:rPrChange w:id="116" w:author="Author">
            <w:rPr>
              <w:ins w:id="117" w:author="Author"/>
            </w:rPr>
          </w:rPrChange>
        </w:rPr>
        <w:pPrChange w:id="118" w:author="Author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19" w:author="Author">
        <w:r w:rsidRPr="006831A4">
          <w:rPr>
            <w:rFonts w:asciiTheme="majorHAnsi" w:hAnsiTheme="majorHAnsi" w:cstheme="majorHAnsi"/>
            <w:sz w:val="24"/>
            <w:szCs w:val="24"/>
            <w:rPrChange w:id="120" w:author="Author">
              <w:rPr/>
            </w:rPrChange>
          </w:rPr>
          <w:t>Are there any seasonal trend patterns in the fresh produce sales?</w:t>
        </w:r>
      </w:ins>
    </w:p>
    <w:p w14:paraId="2CA579DC" w14:textId="586A0AF7" w:rsidR="00DB7743" w:rsidRPr="006831A4" w:rsidRDefault="00DB7743" w:rsidP="00B76E86">
      <w:pPr>
        <w:pStyle w:val="ListParagraph"/>
        <w:numPr>
          <w:ilvl w:val="1"/>
          <w:numId w:val="3"/>
        </w:numPr>
        <w:rPr>
          <w:ins w:id="121" w:author="Author"/>
          <w:rFonts w:asciiTheme="majorHAnsi" w:hAnsiTheme="majorHAnsi" w:cstheme="majorHAnsi"/>
          <w:sz w:val="24"/>
          <w:szCs w:val="24"/>
          <w:rPrChange w:id="122" w:author="Author">
            <w:rPr>
              <w:ins w:id="123" w:author="Author"/>
            </w:rPr>
          </w:rPrChange>
        </w:rPr>
        <w:pPrChange w:id="124" w:author="Author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25" w:author="Author">
        <w:r w:rsidRPr="006831A4">
          <w:rPr>
            <w:rFonts w:asciiTheme="majorHAnsi" w:hAnsiTheme="majorHAnsi" w:cstheme="majorHAnsi"/>
            <w:sz w:val="24"/>
            <w:szCs w:val="24"/>
            <w:rPrChange w:id="126" w:author="Author">
              <w:rPr/>
            </w:rPrChange>
          </w:rPr>
          <w:t>Is there a demand difference across multiple stores for similar categories?</w:t>
        </w:r>
      </w:ins>
    </w:p>
    <w:p w14:paraId="2FC4D3AB" w14:textId="73257CA0" w:rsidR="00DB7743" w:rsidRPr="006831A4" w:rsidRDefault="00DB7743" w:rsidP="00B76E86">
      <w:pPr>
        <w:pStyle w:val="ListParagraph"/>
        <w:numPr>
          <w:ilvl w:val="1"/>
          <w:numId w:val="3"/>
        </w:numPr>
        <w:rPr>
          <w:ins w:id="127" w:author="Author"/>
          <w:rFonts w:asciiTheme="majorHAnsi" w:hAnsiTheme="majorHAnsi" w:cstheme="majorHAnsi"/>
          <w:sz w:val="24"/>
          <w:szCs w:val="24"/>
          <w:rPrChange w:id="128" w:author="Author">
            <w:rPr>
              <w:ins w:id="129" w:author="Author"/>
            </w:rPr>
          </w:rPrChange>
        </w:rPr>
        <w:pPrChange w:id="130" w:author="Author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31" w:author="Author">
        <w:r w:rsidRPr="006831A4">
          <w:rPr>
            <w:rFonts w:asciiTheme="majorHAnsi" w:hAnsiTheme="majorHAnsi" w:cstheme="majorHAnsi"/>
            <w:sz w:val="24"/>
            <w:szCs w:val="24"/>
            <w:rPrChange w:id="132" w:author="Author">
              <w:rPr/>
            </w:rPrChange>
          </w:rPr>
          <w:t>What is the change in sales and demand patterns in various seasons?</w:t>
        </w:r>
      </w:ins>
    </w:p>
    <w:p w14:paraId="48D9227A" w14:textId="700A5010" w:rsidR="00DB7743" w:rsidRPr="006831A4" w:rsidRDefault="00DB7743" w:rsidP="00B76E86">
      <w:pPr>
        <w:pStyle w:val="ListParagraph"/>
        <w:numPr>
          <w:ilvl w:val="1"/>
          <w:numId w:val="3"/>
        </w:numPr>
        <w:rPr>
          <w:ins w:id="133" w:author="Author"/>
          <w:rFonts w:asciiTheme="majorHAnsi" w:hAnsiTheme="majorHAnsi" w:cstheme="majorHAnsi"/>
          <w:sz w:val="24"/>
          <w:szCs w:val="24"/>
          <w:rPrChange w:id="134" w:author="Author">
            <w:rPr>
              <w:ins w:id="135" w:author="Author"/>
            </w:rPr>
          </w:rPrChange>
        </w:rPr>
        <w:pPrChange w:id="136" w:author="Author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37" w:author="Author">
        <w:r w:rsidRPr="006831A4">
          <w:rPr>
            <w:rFonts w:asciiTheme="majorHAnsi" w:hAnsiTheme="majorHAnsi" w:cstheme="majorHAnsi"/>
            <w:sz w:val="24"/>
            <w:szCs w:val="24"/>
            <w:rPrChange w:id="138" w:author="Author">
              <w:rPr/>
            </w:rPrChange>
          </w:rPr>
          <w:t>Obtain histori</w:t>
        </w:r>
        <w:r w:rsidR="006831A4" w:rsidRPr="006831A4">
          <w:rPr>
            <w:rFonts w:asciiTheme="majorHAnsi" w:hAnsiTheme="majorHAnsi" w:cstheme="majorHAnsi"/>
            <w:sz w:val="24"/>
            <w:szCs w:val="24"/>
            <w:rPrChange w:id="139" w:author="Author">
              <w:rPr/>
            </w:rPrChange>
          </w:rPr>
          <w:t>cal data and analyze patterns in sales and demand for various grocery categories.</w:t>
        </w:r>
      </w:ins>
    </w:p>
    <w:p w14:paraId="5AA27856" w14:textId="699848F5" w:rsidR="006831A4" w:rsidRDefault="006831A4" w:rsidP="00B76E86">
      <w:pPr>
        <w:pStyle w:val="ListParagraph"/>
        <w:numPr>
          <w:ilvl w:val="0"/>
          <w:numId w:val="3"/>
        </w:numPr>
        <w:rPr>
          <w:ins w:id="140" w:author="Author"/>
          <w:rFonts w:asciiTheme="majorHAnsi" w:hAnsiTheme="majorHAnsi" w:cstheme="majorHAnsi"/>
          <w:sz w:val="24"/>
          <w:szCs w:val="24"/>
        </w:rPr>
      </w:pPr>
      <w:ins w:id="141" w:author="Author">
        <w:r w:rsidRPr="006831A4">
          <w:rPr>
            <w:rFonts w:asciiTheme="majorHAnsi" w:hAnsiTheme="majorHAnsi" w:cstheme="majorHAnsi"/>
            <w:sz w:val="24"/>
            <w:szCs w:val="24"/>
            <w:rPrChange w:id="142" w:author="Author">
              <w:rPr/>
            </w:rPrChange>
          </w:rPr>
          <w:t xml:space="preserve">Obtain more information from </w:t>
        </w:r>
        <w:r w:rsidR="00B76E86">
          <w:rPr>
            <w:rFonts w:asciiTheme="majorHAnsi" w:hAnsiTheme="majorHAnsi" w:cstheme="majorHAnsi"/>
            <w:sz w:val="24"/>
            <w:szCs w:val="24"/>
          </w:rPr>
          <w:t>client/</w:t>
        </w:r>
        <w:r w:rsidRPr="006831A4">
          <w:rPr>
            <w:rFonts w:asciiTheme="majorHAnsi" w:hAnsiTheme="majorHAnsi" w:cstheme="majorHAnsi"/>
            <w:sz w:val="24"/>
            <w:szCs w:val="24"/>
            <w:rPrChange w:id="143" w:author="Author">
              <w:rPr/>
            </w:rPrChange>
          </w:rPr>
          <w:t>stakeholders to understand the problem and provide recommendations:</w:t>
        </w:r>
      </w:ins>
    </w:p>
    <w:p w14:paraId="7869A3D6" w14:textId="2E822AE4" w:rsidR="00B76E86" w:rsidRPr="006831A4" w:rsidRDefault="00B76E86" w:rsidP="00B76E86">
      <w:pPr>
        <w:pStyle w:val="ListParagraph"/>
        <w:numPr>
          <w:ilvl w:val="1"/>
          <w:numId w:val="3"/>
        </w:numPr>
        <w:rPr>
          <w:ins w:id="144" w:author="Author"/>
          <w:rFonts w:asciiTheme="majorHAnsi" w:hAnsiTheme="majorHAnsi" w:cstheme="majorHAnsi"/>
          <w:sz w:val="24"/>
          <w:szCs w:val="24"/>
          <w:rPrChange w:id="145" w:author="Author">
            <w:rPr>
              <w:ins w:id="146" w:author="Author"/>
            </w:rPr>
          </w:rPrChange>
        </w:rPr>
        <w:pPrChange w:id="147" w:author="Author">
          <w:pPr/>
        </w:pPrChange>
      </w:pPr>
      <w:ins w:id="148" w:author="Author">
        <w:r>
          <w:rPr>
            <w:rFonts w:asciiTheme="majorHAnsi" w:hAnsiTheme="majorHAnsi" w:cstheme="majorHAnsi"/>
            <w:sz w:val="24"/>
            <w:szCs w:val="24"/>
          </w:rPr>
          <w:t>Narrow the scope of problem statement to understand the specific problem being faced by the client</w:t>
        </w:r>
      </w:ins>
    </w:p>
    <w:p w14:paraId="0AE4EA44" w14:textId="01741071" w:rsidR="006831A4" w:rsidRPr="006831A4" w:rsidRDefault="006831A4" w:rsidP="00B76E86">
      <w:pPr>
        <w:pStyle w:val="ListParagraph"/>
        <w:numPr>
          <w:ilvl w:val="1"/>
          <w:numId w:val="3"/>
        </w:numPr>
        <w:rPr>
          <w:ins w:id="149" w:author="Author"/>
          <w:rFonts w:asciiTheme="majorHAnsi" w:hAnsiTheme="majorHAnsi" w:cstheme="majorHAnsi"/>
          <w:sz w:val="24"/>
          <w:szCs w:val="24"/>
          <w:rPrChange w:id="150" w:author="Author">
            <w:rPr>
              <w:ins w:id="151" w:author="Author"/>
            </w:rPr>
          </w:rPrChange>
        </w:rPr>
        <w:pPrChange w:id="152" w:author="Author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3" w:author="Author">
        <w:r w:rsidRPr="006831A4">
          <w:rPr>
            <w:rFonts w:asciiTheme="majorHAnsi" w:hAnsiTheme="majorHAnsi" w:cstheme="majorHAnsi"/>
            <w:sz w:val="24"/>
            <w:szCs w:val="24"/>
            <w:rPrChange w:id="154" w:author="Author">
              <w:rPr/>
            </w:rPrChange>
          </w:rPr>
          <w:t>Are the suppliers reliable for on-time delivery and product quality?</w:t>
        </w:r>
      </w:ins>
    </w:p>
    <w:p w14:paraId="6B73E229" w14:textId="07AE8F7C" w:rsidR="006831A4" w:rsidRPr="006831A4" w:rsidRDefault="006831A4" w:rsidP="00B76E86">
      <w:pPr>
        <w:pStyle w:val="ListParagraph"/>
        <w:numPr>
          <w:ilvl w:val="1"/>
          <w:numId w:val="3"/>
        </w:numPr>
        <w:rPr>
          <w:ins w:id="155" w:author="Author"/>
          <w:rFonts w:asciiTheme="majorHAnsi" w:hAnsiTheme="majorHAnsi" w:cstheme="majorHAnsi"/>
          <w:sz w:val="24"/>
          <w:szCs w:val="24"/>
          <w:rPrChange w:id="156" w:author="Author">
            <w:rPr>
              <w:ins w:id="157" w:author="Author"/>
            </w:rPr>
          </w:rPrChange>
        </w:rPr>
        <w:pPrChange w:id="158" w:author="Author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9" w:author="Author">
        <w:r w:rsidRPr="006831A4">
          <w:rPr>
            <w:rFonts w:asciiTheme="majorHAnsi" w:hAnsiTheme="majorHAnsi" w:cstheme="majorHAnsi"/>
            <w:sz w:val="24"/>
            <w:szCs w:val="24"/>
            <w:rPrChange w:id="160" w:author="Author">
              <w:rPr/>
            </w:rPrChange>
          </w:rPr>
          <w:t>What are the problems or risks encountered during overstocking and stockouts?</w:t>
        </w:r>
      </w:ins>
    </w:p>
    <w:p w14:paraId="24DB16B5" w14:textId="7C6B059E" w:rsidR="00DB7743" w:rsidRPr="006831A4" w:rsidRDefault="006831A4" w:rsidP="00B76E86">
      <w:pPr>
        <w:pStyle w:val="ListParagraph"/>
        <w:numPr>
          <w:ilvl w:val="1"/>
          <w:numId w:val="3"/>
        </w:numPr>
        <w:rPr>
          <w:ins w:id="161" w:author="Author"/>
          <w:rFonts w:asciiTheme="majorHAnsi" w:hAnsiTheme="majorHAnsi" w:cstheme="majorHAnsi"/>
          <w:sz w:val="24"/>
          <w:szCs w:val="24"/>
          <w:rPrChange w:id="162" w:author="Author">
            <w:rPr>
              <w:ins w:id="163" w:author="Author"/>
              <w:lang w:val="en-US" w:eastAsia="en-US"/>
            </w:rPr>
          </w:rPrChange>
        </w:rPr>
        <w:pPrChange w:id="164" w:author="Author">
          <w:pPr>
            <w:shd w:val="clear" w:color="auto" w:fill="F7F7F7"/>
            <w:spacing w:line="285" w:lineRule="atLeast"/>
          </w:pPr>
        </w:pPrChange>
      </w:pPr>
      <w:ins w:id="165" w:author="Author">
        <w:r w:rsidRPr="006831A4">
          <w:rPr>
            <w:rFonts w:asciiTheme="majorHAnsi" w:hAnsiTheme="majorHAnsi" w:cstheme="majorHAnsi"/>
            <w:sz w:val="24"/>
            <w:szCs w:val="24"/>
            <w:rPrChange w:id="166" w:author="Author">
              <w:rPr/>
            </w:rPrChange>
          </w:rPr>
          <w:t>What are the currently implemented inventory management methods?</w:t>
        </w:r>
      </w:ins>
    </w:p>
    <w:p w14:paraId="74127122" w14:textId="77777777" w:rsidR="00DB7743" w:rsidRPr="006831A4" w:rsidRDefault="00DB7743">
      <w:pPr>
        <w:rPr>
          <w:rFonts w:asciiTheme="majorHAnsi" w:hAnsiTheme="majorHAnsi" w:cstheme="majorHAnsi"/>
          <w:sz w:val="24"/>
          <w:szCs w:val="24"/>
          <w:rPrChange w:id="167" w:author="Author">
            <w:rPr/>
          </w:rPrChange>
        </w:rPr>
      </w:pPr>
    </w:p>
    <w:p w14:paraId="00000008" w14:textId="77777777" w:rsidR="00173F89" w:rsidRPr="006831A4" w:rsidRDefault="00173F89">
      <w:pPr>
        <w:rPr>
          <w:rFonts w:asciiTheme="majorHAnsi" w:hAnsiTheme="majorHAnsi" w:cstheme="majorHAnsi"/>
          <w:sz w:val="24"/>
          <w:szCs w:val="24"/>
          <w:rPrChange w:id="168" w:author="Author">
            <w:rPr/>
          </w:rPrChange>
        </w:rPr>
      </w:pPr>
    </w:p>
    <w:p w14:paraId="00000009" w14:textId="77777777" w:rsidR="00173F89" w:rsidRPr="006831A4" w:rsidDel="006831A4" w:rsidRDefault="00F95485">
      <w:pPr>
        <w:rPr>
          <w:del w:id="169" w:author="Author"/>
          <w:rFonts w:asciiTheme="majorHAnsi" w:hAnsiTheme="majorHAnsi" w:cstheme="majorHAnsi"/>
          <w:sz w:val="24"/>
          <w:szCs w:val="24"/>
          <w:rPrChange w:id="170" w:author="Author">
            <w:rPr>
              <w:del w:id="171" w:author="Author"/>
            </w:rPr>
          </w:rPrChange>
        </w:rPr>
      </w:pPr>
      <w:r w:rsidRPr="006831A4">
        <w:rPr>
          <w:rFonts w:asciiTheme="majorHAnsi" w:hAnsiTheme="majorHAnsi" w:cstheme="majorHAnsi"/>
          <w:sz w:val="24"/>
          <w:szCs w:val="24"/>
          <w:rPrChange w:id="172" w:author="Author">
            <w:rPr/>
          </w:rPrChange>
        </w:rPr>
        <w:t xml:space="preserve">Best regards, </w:t>
      </w:r>
    </w:p>
    <w:p w14:paraId="0000000A" w14:textId="77777777" w:rsidR="00173F89" w:rsidRPr="006831A4" w:rsidRDefault="00173F89">
      <w:pPr>
        <w:rPr>
          <w:rFonts w:asciiTheme="majorHAnsi" w:hAnsiTheme="majorHAnsi" w:cstheme="majorHAnsi"/>
          <w:sz w:val="24"/>
          <w:szCs w:val="24"/>
          <w:rPrChange w:id="173" w:author="Author">
            <w:rPr/>
          </w:rPrChange>
        </w:rPr>
      </w:pPr>
    </w:p>
    <w:p w14:paraId="0000000B" w14:textId="62913310" w:rsidR="00173F89" w:rsidRPr="006831A4" w:rsidRDefault="00F95485">
      <w:pPr>
        <w:rPr>
          <w:rFonts w:asciiTheme="majorHAnsi" w:hAnsiTheme="majorHAnsi" w:cstheme="majorHAnsi"/>
          <w:sz w:val="24"/>
          <w:szCs w:val="24"/>
          <w:rPrChange w:id="174" w:author="Author">
            <w:rPr/>
          </w:rPrChange>
        </w:rPr>
      </w:pPr>
      <w:del w:id="175" w:author="Author">
        <w:r w:rsidRPr="006831A4" w:rsidDel="006831A4">
          <w:rPr>
            <w:rFonts w:asciiTheme="majorHAnsi" w:hAnsiTheme="majorHAnsi" w:cstheme="majorHAnsi"/>
            <w:sz w:val="24"/>
            <w:szCs w:val="24"/>
            <w:rPrChange w:id="176" w:author="Author">
              <w:rPr/>
            </w:rPrChange>
          </w:rPr>
          <w:delText>[name of sender]</w:delText>
        </w:r>
      </w:del>
      <w:ins w:id="177" w:author="Author">
        <w:r w:rsidR="006831A4" w:rsidRPr="006831A4">
          <w:rPr>
            <w:rFonts w:asciiTheme="majorHAnsi" w:hAnsiTheme="majorHAnsi" w:cstheme="majorHAnsi"/>
            <w:sz w:val="24"/>
            <w:szCs w:val="24"/>
            <w:rPrChange w:id="178" w:author="Author">
              <w:rPr/>
            </w:rPrChange>
          </w:rPr>
          <w:t>Teja Sree Goli</w:t>
        </w:r>
      </w:ins>
    </w:p>
    <w:sectPr w:rsidR="00173F89" w:rsidRPr="006831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6DD2"/>
    <w:multiLevelType w:val="hybridMultilevel"/>
    <w:tmpl w:val="DFFC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21C47"/>
    <w:multiLevelType w:val="hybridMultilevel"/>
    <w:tmpl w:val="A7B0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02798"/>
    <w:multiLevelType w:val="hybridMultilevel"/>
    <w:tmpl w:val="DFFC7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216197">
    <w:abstractNumId w:val="0"/>
  </w:num>
  <w:num w:numId="2" w16cid:durableId="594749994">
    <w:abstractNumId w:val="1"/>
  </w:num>
  <w:num w:numId="3" w16cid:durableId="71886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6831A4"/>
    <w:rsid w:val="00B76E86"/>
    <w:rsid w:val="00DB7743"/>
    <w:rsid w:val="00ED04BD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D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2023-11-14T22:44:00Z</dcterms:modified>
</cp:coreProperties>
</file>